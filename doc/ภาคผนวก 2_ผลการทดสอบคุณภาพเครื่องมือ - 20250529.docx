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575F2" w14:textId="77777777" w:rsidR="00DB1195" w:rsidRPr="000E58FE" w:rsidRDefault="00A77D61" w:rsidP="00A77D61">
      <w:pPr>
        <w:ind w:firstLine="142"/>
        <w:rPr>
          <w:rFonts w:asciiTheme="minorBidi" w:hAnsiTheme="minorBidi"/>
          <w:b/>
          <w:bCs/>
          <w:sz w:val="32"/>
          <w:szCs w:val="32"/>
        </w:rPr>
      </w:pPr>
      <w:r w:rsidRPr="000E58FE">
        <w:rPr>
          <w:rFonts w:asciiTheme="minorBidi" w:hAnsiTheme="minorBidi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13783" wp14:editId="00AB72C3">
                <wp:simplePos x="0" y="0"/>
                <wp:positionH relativeFrom="margin">
                  <wp:align>right</wp:align>
                </wp:positionH>
                <wp:positionV relativeFrom="paragraph">
                  <wp:posOffset>-404813</wp:posOffset>
                </wp:positionV>
                <wp:extent cx="1017270" cy="247650"/>
                <wp:effectExtent l="0" t="0" r="1143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1B2D46" w14:textId="77777777" w:rsidR="00A77D61" w:rsidRPr="006E3987" w:rsidRDefault="00A77D61" w:rsidP="00A77D61">
                            <w:pPr>
                              <w:spacing w:line="228" w:lineRule="auto"/>
                              <w:ind w:left="142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6E3987">
                              <w:rPr>
                                <w:rFonts w:asciiTheme="minorBidi" w:hAnsiTheme="minorBidi"/>
                                <w:b/>
                                <w:bCs/>
                                <w:cs/>
                              </w:rPr>
                              <w:t>ภาคผนวก</w:t>
                            </w:r>
                            <w:r w:rsidRPr="006E3987">
                              <w:rPr>
                                <w:rFonts w:asciiTheme="minorBidi" w:hAnsiTheme="minorBidi"/>
                                <w:b/>
                                <w:bCs/>
                                <w:i/>
                                <w:iCs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13783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left:0;text-align:left;margin-left:28.9pt;margin-top:-31.9pt;width:80.1pt;height:19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" strokeweight=".17625mm">
                <v:textbox>
                  <w:txbxContent>
                    <w:p w14:paraId="711B2D46" w14:textId="77777777" w:rsidR="00A77D61" w:rsidRPr="006E3987" w:rsidRDefault="00A77D61" w:rsidP="00A77D61">
                      <w:pPr>
                        <w:spacing w:line="228" w:lineRule="auto"/>
                        <w:ind w:left="142"/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6E3987">
                        <w:rPr>
                          <w:rFonts w:asciiTheme="minorBidi" w:hAnsiTheme="minorBidi"/>
                          <w:b/>
                          <w:bCs/>
                          <w:cs/>
                        </w:rPr>
                        <w:t>ภาคผนวก</w:t>
                      </w:r>
                      <w:r w:rsidRPr="006E3987">
                        <w:rPr>
                          <w:rFonts w:asciiTheme="minorBidi" w:hAnsiTheme="minorBidi"/>
                          <w:b/>
                          <w:bCs/>
                          <w:i/>
                          <w:iCs/>
                          <w:cs/>
                        </w:rPr>
                        <w:t xml:space="preserve"> 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14C0" w:rsidRPr="000E58FE">
        <w:rPr>
          <w:rFonts w:asciiTheme="minorBidi" w:hAnsiTheme="minorBidi"/>
          <w:b/>
          <w:bCs/>
          <w:sz w:val="32"/>
          <w:szCs w:val="32"/>
          <w:cs/>
        </w:rPr>
        <w:t>ผลการทดสอบคุณภาพเครื่องมือ</w:t>
      </w:r>
    </w:p>
    <w:p w14:paraId="15FAB828" w14:textId="77777777" w:rsidR="00301F34" w:rsidRPr="000E58FE" w:rsidRDefault="00301F34" w:rsidP="00301F34">
      <w:pPr>
        <w:spacing w:before="240" w:after="0" w:line="240" w:lineRule="auto"/>
        <w:ind w:left="142" w:firstLine="578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จากการวิเคราะห์ข้อมูลที่ได้จากการ </w:t>
      </w:r>
      <w:r w:rsidRPr="000E58FE">
        <w:rPr>
          <w:rFonts w:asciiTheme="minorBidi" w:hAnsiTheme="minorBidi"/>
          <w:b/>
          <w:bCs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เพื่อทดสอบคุณภาพของเครื่องมือวิจัย พบว่า เครื่องมือวิจัยส่วนที่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3 -10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รายงานค่าความเที่ยงภายใน/ความสอดคล้องภายใน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(Internal consistency reliability)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ดังนี้</w:t>
      </w:r>
    </w:p>
    <w:p w14:paraId="4E7797F1" w14:textId="77777777" w:rsidR="00301F34" w:rsidRPr="000E58FE" w:rsidRDefault="00301F34" w:rsidP="00301F34">
      <w:pPr>
        <w:spacing w:line="240" w:lineRule="auto"/>
        <w:ind w:firstLine="142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ความเที่ยงภายใน/ความสอดคล้องภายใน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(Internal consistency reliability)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</w:p>
    <w:tbl>
      <w:tblPr>
        <w:tblStyle w:val="TableGrid"/>
        <w:tblW w:w="9351" w:type="dxa"/>
        <w:tblInd w:w="142" w:type="dxa"/>
        <w:tblLook w:val="04A0" w:firstRow="1" w:lastRow="0" w:firstColumn="1" w:lastColumn="0" w:noHBand="0" w:noVBand="1"/>
      </w:tblPr>
      <w:tblGrid>
        <w:gridCol w:w="603"/>
        <w:gridCol w:w="4318"/>
        <w:gridCol w:w="1476"/>
        <w:gridCol w:w="1477"/>
        <w:gridCol w:w="1477"/>
      </w:tblGrid>
      <w:tr w:rsidR="00315C07" w:rsidRPr="000E58FE" w14:paraId="77FF2B28" w14:textId="5FD09315" w:rsidTr="00315C07">
        <w:trPr>
          <w:trHeight w:val="582"/>
          <w:tblHeader/>
        </w:trPr>
        <w:tc>
          <w:tcPr>
            <w:tcW w:w="603" w:type="dxa"/>
          </w:tcPr>
          <w:p w14:paraId="5D0CE858" w14:textId="77777777" w:rsidR="00315C07" w:rsidRPr="000E58FE" w:rsidRDefault="00315C07" w:rsidP="001D60FA">
            <w:pPr>
              <w:spacing w:line="230" w:lineRule="auto"/>
              <w:ind w:right="-107" w:hanging="11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ส่วนที่</w:t>
            </w:r>
          </w:p>
        </w:tc>
        <w:tc>
          <w:tcPr>
            <w:tcW w:w="4318" w:type="dxa"/>
          </w:tcPr>
          <w:p w14:paraId="533A521B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476" w:type="dxa"/>
          </w:tcPr>
          <w:p w14:paraId="7F6CC35A" w14:textId="77777777" w:rsidR="00315C07" w:rsidRPr="000E58FE" w:rsidRDefault="00315C07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จำนวน</w:t>
            </w:r>
          </w:p>
          <w:p w14:paraId="0A8F42F8" w14:textId="77777777" w:rsidR="00315C07" w:rsidRPr="000E58FE" w:rsidRDefault="00315C07" w:rsidP="001D60FA">
            <w:pPr>
              <w:spacing w:line="230" w:lineRule="auto"/>
              <w:ind w:right="-3" w:hanging="68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(ข้อ)</w:t>
            </w:r>
          </w:p>
        </w:tc>
        <w:tc>
          <w:tcPr>
            <w:tcW w:w="1477" w:type="dxa"/>
          </w:tcPr>
          <w:p w14:paraId="3508CD88" w14:textId="77777777" w:rsidR="00315C07" w:rsidRPr="000E58FE" w:rsidRDefault="00315C07" w:rsidP="001D60FA">
            <w:pPr>
              <w:spacing w:line="230" w:lineRule="auto"/>
              <w:ind w:hanging="66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วัตถุประสงค์การใช้งาน</w:t>
            </w:r>
          </w:p>
        </w:tc>
        <w:tc>
          <w:tcPr>
            <w:tcW w:w="1477" w:type="dxa"/>
          </w:tcPr>
          <w:p w14:paraId="6E206FD0" w14:textId="3C8EA5B6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ความเที่ยงภายใน</w:t>
            </w:r>
          </w:p>
        </w:tc>
      </w:tr>
      <w:tr w:rsidR="00315C07" w:rsidRPr="000E58FE" w14:paraId="188C657B" w14:textId="6D6E728D" w:rsidTr="00315C07">
        <w:tc>
          <w:tcPr>
            <w:tcW w:w="603" w:type="dxa"/>
          </w:tcPr>
          <w:p w14:paraId="13278649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4318" w:type="dxa"/>
          </w:tcPr>
          <w:p w14:paraId="6E574F98" w14:textId="77777777" w:rsidR="00315C07" w:rsidRPr="000E58FE" w:rsidRDefault="00315C07" w:rsidP="001D60FA">
            <w:pPr>
              <w:spacing w:line="230" w:lineRule="auto"/>
              <w:rPr>
                <w:rFonts w:asciiTheme="minorBidi" w:hAnsiTheme="minorBidi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ข้อมูลทั่วไปของผู้ตอบ</w:t>
            </w:r>
          </w:p>
        </w:tc>
        <w:tc>
          <w:tcPr>
            <w:tcW w:w="1476" w:type="dxa"/>
          </w:tcPr>
          <w:p w14:paraId="26957973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</w:rPr>
              <w:t>4</w:t>
            </w:r>
          </w:p>
        </w:tc>
        <w:tc>
          <w:tcPr>
            <w:tcW w:w="1477" w:type="dxa"/>
          </w:tcPr>
          <w:p w14:paraId="4F60F4BD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5599C6D5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477" w:type="dxa"/>
          </w:tcPr>
          <w:p w14:paraId="076DC0DC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315C07" w:rsidRPr="000E58FE" w14:paraId="11C319DA" w14:textId="06935CAA" w:rsidTr="00315C07">
        <w:tc>
          <w:tcPr>
            <w:tcW w:w="603" w:type="dxa"/>
          </w:tcPr>
          <w:p w14:paraId="5D1DE3F1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4318" w:type="dxa"/>
          </w:tcPr>
          <w:p w14:paraId="5EBE8099" w14:textId="77777777" w:rsidR="00315C07" w:rsidRPr="000E58FE" w:rsidRDefault="00315C07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 xml:space="preserve">การสัมผัสกับผู้ติดเชื้อเอชไอวี /การตรวจหาเชื้อเอชไอ </w:t>
            </w:r>
          </w:p>
          <w:p w14:paraId="4D584493" w14:textId="77777777" w:rsidR="00315C07" w:rsidRPr="000E58FE" w:rsidRDefault="00315C07" w:rsidP="001D60FA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(Contact with people living with HIV/ HIV Testing)</w:t>
            </w:r>
          </w:p>
        </w:tc>
        <w:tc>
          <w:tcPr>
            <w:tcW w:w="1476" w:type="dxa"/>
          </w:tcPr>
          <w:p w14:paraId="4E4B90D2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9</w:t>
            </w:r>
          </w:p>
        </w:tc>
        <w:tc>
          <w:tcPr>
            <w:tcW w:w="1477" w:type="dxa"/>
          </w:tcPr>
          <w:p w14:paraId="43FFA4D3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477" w:type="dxa"/>
          </w:tcPr>
          <w:p w14:paraId="41631901" w14:textId="77777777" w:rsidR="00315C07" w:rsidRPr="000E58FE" w:rsidRDefault="00315C07" w:rsidP="001D60FA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n/a</w:t>
            </w:r>
          </w:p>
        </w:tc>
      </w:tr>
      <w:tr w:rsidR="00315C07" w:rsidRPr="000E58FE" w14:paraId="4A8B43D7" w14:textId="3CE7F175" w:rsidTr="00315C07">
        <w:tc>
          <w:tcPr>
            <w:tcW w:w="603" w:type="dxa"/>
          </w:tcPr>
          <w:p w14:paraId="04C3758C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4318" w:type="dxa"/>
          </w:tcPr>
          <w:p w14:paraId="59813BEC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พฤติกรรมทางวิชาชีพ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Professional behaviors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4DE4B230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ก.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1.1 -3.10.1 =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ความกลัว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/>
              </w:rPr>
              <w:t>/กังวล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ที่จะติดเชื้อ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/>
              </w:rPr>
              <w:t>ทำหัตถการ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(10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5994B307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lang w:bidi="th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ข. 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1.2 -3.10.2 =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เจตนาที่จะเลือกปฏิบัติ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 w:bidi="th"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(10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38A4FA58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lang w:bidi="th"/>
              </w:rPr>
            </w:pPr>
          </w:p>
          <w:p w14:paraId="2C24E3E7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*Recode to dichotomous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3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1.2 -3.10.2 = </w:t>
            </w:r>
            <w:r w:rsidRPr="000E58FE">
              <w:rPr>
                <w:rFonts w:asciiTheme="minorBidi" w:hAnsiTheme="minorBidi"/>
                <w:sz w:val="26"/>
                <w:szCs w:val="26"/>
                <w:cs/>
                <w:lang w:eastAsia="x-none" w:bidi="th"/>
              </w:rPr>
              <w:t>เจตนาที่จะเลือกปฏิบัติ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lang w:bidi="th"/>
              </w:rPr>
              <w:t xml:space="preserve"> (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แตกต่าง/ไม่แตกต่าง)</w:t>
            </w:r>
          </w:p>
        </w:tc>
        <w:tc>
          <w:tcPr>
            <w:tcW w:w="1476" w:type="dxa"/>
          </w:tcPr>
          <w:p w14:paraId="1E47D7E8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4532A198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10 (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ส่วน ก.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426E148B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1416E78C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10 (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ส่วน ข.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4DBDB189" w14:textId="77777777" w:rsidR="00315C07" w:rsidRPr="000E58FE" w:rsidRDefault="00315C07" w:rsidP="007D2726">
            <w:pPr>
              <w:spacing w:line="230" w:lineRule="auto"/>
              <w:ind w:left="-68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0150C025" w14:textId="77777777" w:rsidR="00315C07" w:rsidRPr="000E58FE" w:rsidRDefault="00315C07" w:rsidP="007D2726">
            <w:pPr>
              <w:spacing w:line="230" w:lineRule="auto"/>
              <w:ind w:left="-68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10 (recoded)</w:t>
            </w:r>
          </w:p>
        </w:tc>
        <w:tc>
          <w:tcPr>
            <w:tcW w:w="1477" w:type="dxa"/>
          </w:tcPr>
          <w:p w14:paraId="11E80A16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  <w:p w14:paraId="0DD79BC7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237FDF99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477" w:type="dxa"/>
          </w:tcPr>
          <w:p w14:paraId="7BB1B88C" w14:textId="77777777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</w:p>
          <w:p w14:paraId="6C01D1C0" w14:textId="49AB031C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62265A">
              <w:rPr>
                <w:rFonts w:asciiTheme="minorBidi" w:hAnsiTheme="minorBidi"/>
                <w:sz w:val="26"/>
                <w:szCs w:val="26"/>
              </w:rPr>
              <w:t>.</w:t>
            </w:r>
            <w:del w:id="0" w:author="Nartlada Chantharojwong" w:date="2025-05-29T20:04:00Z" w16du:dateUtc="2025-05-29T13:04:00Z">
              <w:r w:rsidRPr="0062265A" w:rsidDel="00105AA6">
                <w:rPr>
                  <w:rFonts w:asciiTheme="minorBidi" w:hAnsiTheme="minorBidi"/>
                  <w:sz w:val="26"/>
                  <w:szCs w:val="26"/>
                  <w:cs/>
                </w:rPr>
                <w:delText>9</w:delText>
              </w:r>
              <w:r w:rsidRPr="0062265A" w:rsidDel="00105AA6">
                <w:rPr>
                  <w:rFonts w:asciiTheme="minorBidi" w:hAnsiTheme="minorBidi"/>
                  <w:sz w:val="26"/>
                  <w:szCs w:val="26"/>
                </w:rPr>
                <w:delText>7</w:delText>
              </w:r>
            </w:del>
            <w:ins w:id="1" w:author="Nartlada Chantharojwong" w:date="2025-05-29T20:04:00Z" w16du:dateUtc="2025-05-29T13:04:00Z">
              <w:r w:rsidR="00105AA6" w:rsidRPr="0062265A">
                <w:rPr>
                  <w:rFonts w:asciiTheme="minorBidi" w:hAnsiTheme="minorBidi"/>
                  <w:sz w:val="26"/>
                  <w:szCs w:val="26"/>
                  <w:cs/>
                </w:rPr>
                <w:t>9</w:t>
              </w:r>
              <w:r w:rsidR="00105AA6">
                <w:rPr>
                  <w:rFonts w:asciiTheme="minorBidi" w:hAnsiTheme="minorBidi"/>
                  <w:sz w:val="26"/>
                  <w:szCs w:val="26"/>
                </w:rPr>
                <w:t>3</w:t>
              </w:r>
            </w:ins>
          </w:p>
          <w:p w14:paraId="1CD890CA" w14:textId="77777777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3B37475C" w14:textId="7FC16C93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62265A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</w:t>
            </w:r>
            <w:del w:id="2" w:author="Nartlada Chantharojwong" w:date="2025-05-29T20:04:00Z" w16du:dateUtc="2025-05-29T13:04:00Z">
              <w:r w:rsidRPr="0062265A" w:rsidDel="00105AA6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89</w:delText>
              </w:r>
            </w:del>
            <w:ins w:id="3" w:author="Nartlada Chantharojwong" w:date="2025-05-29T20:04:00Z" w16du:dateUtc="2025-05-29T13:04:00Z">
              <w:r w:rsidR="00105AA6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91</w:t>
              </w:r>
            </w:ins>
          </w:p>
          <w:p w14:paraId="52B9742E" w14:textId="77777777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2FAAE7CC" w14:textId="5058BA1B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62265A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</w:t>
            </w:r>
            <w:del w:id="4" w:author="Nartlada Chantharojwong" w:date="2025-05-29T20:04:00Z" w16du:dateUtc="2025-05-29T13:04:00Z">
              <w:r w:rsidRPr="0062265A" w:rsidDel="00DD601C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91</w:delText>
              </w:r>
            </w:del>
            <w:ins w:id="5" w:author="Nartlada Chantharojwong" w:date="2025-05-29T20:04:00Z" w16du:dateUtc="2025-05-29T13:04:00Z">
              <w:r w:rsidR="00DD601C" w:rsidRPr="0062265A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9</w:t>
              </w:r>
              <w:r w:rsidR="00DD601C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0</w:t>
              </w:r>
            </w:ins>
          </w:p>
        </w:tc>
      </w:tr>
      <w:tr w:rsidR="00315C07" w:rsidRPr="000E58FE" w14:paraId="5485A85E" w14:textId="56DB2794" w:rsidTr="00315C07">
        <w:tc>
          <w:tcPr>
            <w:tcW w:w="603" w:type="dxa"/>
          </w:tcPr>
          <w:p w14:paraId="5BB67AED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4318" w:type="dxa"/>
          </w:tcPr>
          <w:p w14:paraId="0296BE8D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บรรทัดฐานชุมชนวิชาชีพ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Professional Community Norms)</w:t>
            </w:r>
          </w:p>
          <w:p w14:paraId="6C18E2A3" w14:textId="338A3C04" w:rsidR="00315C07" w:rsidRPr="000E58FE" w:rsidDel="005D6F07" w:rsidRDefault="00315C07" w:rsidP="005D6F07">
            <w:pPr>
              <w:spacing w:line="230" w:lineRule="auto"/>
              <w:rPr>
                <w:del w:id="6" w:author="Nartlada Chantharojwong" w:date="2025-05-29T20:06:00Z" w16du:dateUtc="2025-05-29T13:06:00Z"/>
                <w:rFonts w:asciiTheme="minorBidi" w:hAnsiTheme="minorBidi"/>
                <w:sz w:val="26"/>
                <w:szCs w:val="26"/>
                <w:lang w:eastAsia="x-none" w:bidi="th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ข้อ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4.</w:t>
            </w:r>
            <w:del w:id="7" w:author="Nartlada Chantharojwong" w:date="2025-05-29T20:05:00Z" w16du:dateUtc="2025-05-29T13:05:00Z">
              <w:r w:rsidRPr="000E58FE" w:rsidDel="00BE5FF1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 xml:space="preserve">1 </w:delText>
              </w:r>
            </w:del>
            <w:ins w:id="8" w:author="Nartlada Chantharojwong" w:date="2025-05-29T20:05:00Z" w16du:dateUtc="2025-05-29T13:05:00Z">
              <w:r w:rsidR="00BE5FF1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2</w:t>
              </w:r>
              <w:r w:rsidR="00BE5FF1" w:rsidRPr="000E58FE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 xml:space="preserve"> </w:t>
              </w:r>
            </w:ins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-</w:t>
            </w:r>
            <w:del w:id="9" w:author="Nartlada Chantharojwong" w:date="2025-05-29T20:06:00Z" w16du:dateUtc="2025-05-29T13:06:00Z">
              <w:r w:rsidRPr="000E58FE" w:rsidDel="005D6F0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 xml:space="preserve">4.3 </w:delText>
              </w:r>
              <w:r w:rsidRPr="000E58FE" w:rsidDel="005D6F07">
                <w:rPr>
                  <w:rFonts w:asciiTheme="minorBidi" w:hAnsiTheme="minorBidi"/>
                  <w:sz w:val="26"/>
                  <w:szCs w:val="26"/>
                  <w:cs/>
                  <w:lang w:eastAsia="x-none" w:bidi="th"/>
                </w:rPr>
                <w:delText>บรรทัดฐานเกี่ยวกับการแพร่เชื้อ</w:delText>
              </w:r>
            </w:del>
          </w:p>
          <w:p w14:paraId="11BB88FF" w14:textId="0D05D494" w:rsidR="00315C07" w:rsidRPr="000E58FE" w:rsidRDefault="00315C07" w:rsidP="005D6F07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del w:id="10" w:author="Nartlada Chantharojwong" w:date="2025-05-29T20:06:00Z" w16du:dateUtc="2025-05-29T13:06:00Z">
              <w:r w:rsidRPr="000E58FE" w:rsidDel="005D6F07">
                <w:rPr>
                  <w:rFonts w:asciiTheme="minorBidi" w:hAnsiTheme="minorBidi"/>
                  <w:color w:val="000000" w:themeColor="text1"/>
                  <w:sz w:val="26"/>
                  <w:szCs w:val="26"/>
                  <w:cs/>
                </w:rPr>
                <w:delText xml:space="preserve">ข้อ </w:delText>
              </w:r>
              <w:r w:rsidRPr="000E58FE" w:rsidDel="005D6F0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4.4 -</w:delText>
              </w:r>
            </w:del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4.7</w:t>
            </w:r>
            <w:del w:id="11" w:author="Nartlada Chantharojwong" w:date="2025-05-29T20:06:00Z" w16du:dateUtc="2025-05-29T13:06:00Z">
              <w:r w:rsidRPr="000E58FE" w:rsidDel="00E32502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 xml:space="preserve"> </w:delText>
              </w:r>
              <w:r w:rsidRPr="000E58FE" w:rsidDel="00E32502">
                <w:rPr>
                  <w:rFonts w:asciiTheme="minorBidi" w:hAnsiTheme="minorBidi"/>
                  <w:sz w:val="26"/>
                  <w:szCs w:val="26"/>
                  <w:cs/>
                  <w:lang w:eastAsia="x-none" w:bidi="th"/>
                </w:rPr>
                <w:delText>บรรทัดฐานในการตัดสินด้านศีลธรรม"</w:delText>
              </w:r>
            </w:del>
          </w:p>
        </w:tc>
        <w:tc>
          <w:tcPr>
            <w:tcW w:w="1476" w:type="dxa"/>
          </w:tcPr>
          <w:p w14:paraId="628359E7" w14:textId="39A61AD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del w:id="12" w:author="Nartlada Chantharojwong" w:date="2025-05-29T20:05:00Z" w16du:dateUtc="2025-05-29T13:05:00Z">
              <w:r w:rsidRPr="000E58FE" w:rsidDel="00BE5FF1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7</w:delText>
              </w:r>
            </w:del>
            <w:ins w:id="13" w:author="Nartlada Chantharojwong" w:date="2025-05-29T20:05:00Z" w16du:dateUtc="2025-05-29T13:05:00Z">
              <w:r w:rsidR="00BE5FF1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6</w:t>
              </w:r>
            </w:ins>
          </w:p>
          <w:p w14:paraId="641CE6C1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43CD7346" w14:textId="54AF677F" w:rsidR="00315C07" w:rsidRPr="000E58FE" w:rsidDel="00E32502" w:rsidRDefault="00315C07" w:rsidP="00E32502">
            <w:pPr>
              <w:spacing w:line="230" w:lineRule="auto"/>
              <w:jc w:val="center"/>
              <w:rPr>
                <w:del w:id="14" w:author="Nartlada Chantharojwong" w:date="2025-05-29T20:07:00Z" w16du:dateUtc="2025-05-29T13:07:00Z"/>
                <w:rFonts w:asciiTheme="minorBidi" w:hAnsiTheme="minorBidi"/>
                <w:color w:val="000000" w:themeColor="text1"/>
                <w:sz w:val="26"/>
                <w:szCs w:val="26"/>
              </w:rPr>
            </w:pPr>
            <w:del w:id="15" w:author="Nartlada Chantharojwong" w:date="2025-05-29T20:06:00Z" w16du:dateUtc="2025-05-29T13:06:00Z">
              <w:r w:rsidRPr="000E58FE" w:rsidDel="00E32502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1</w:delText>
              </w:r>
            </w:del>
            <w:ins w:id="16" w:author="Nartlada Chantharojwong" w:date="2025-05-29T20:06:00Z" w16du:dateUtc="2025-05-29T13:06:00Z">
              <w:r w:rsidR="00E32502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2</w:t>
              </w:r>
            </w:ins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-</w:t>
            </w:r>
            <w:del w:id="17" w:author="Nartlada Chantharojwong" w:date="2025-05-29T20:07:00Z" w16du:dateUtc="2025-05-29T13:07:00Z">
              <w:r w:rsidRPr="000E58FE" w:rsidDel="00E32502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3</w:delText>
              </w:r>
            </w:del>
          </w:p>
          <w:p w14:paraId="3BCC1341" w14:textId="68224495" w:rsidR="00315C07" w:rsidRPr="000E58FE" w:rsidRDefault="00315C07" w:rsidP="00E32502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del w:id="18" w:author="Nartlada Chantharojwong" w:date="2025-05-29T20:07:00Z" w16du:dateUtc="2025-05-29T13:07:00Z">
              <w:r w:rsidRPr="000E58FE" w:rsidDel="00E32502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4-</w:delText>
              </w:r>
            </w:del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477" w:type="dxa"/>
          </w:tcPr>
          <w:p w14:paraId="1F0B81C0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ตัวแปรขับเคลื่อน</w:t>
            </w:r>
          </w:p>
          <w:p w14:paraId="177D7420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(Driver)</w:t>
            </w:r>
          </w:p>
        </w:tc>
        <w:tc>
          <w:tcPr>
            <w:tcW w:w="1477" w:type="dxa"/>
          </w:tcPr>
          <w:p w14:paraId="42DCAD24" w14:textId="3686913D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del w:id="19" w:author="Nartlada Chantharojwong" w:date="2025-05-29T20:07:00Z" w16du:dateUtc="2025-05-29T13:07:00Z">
              <w:r w:rsidRPr="0062265A" w:rsidDel="002A2A23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.73</w:delText>
              </w:r>
            </w:del>
          </w:p>
          <w:p w14:paraId="26EB1CCA" w14:textId="77777777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24BC3BA4" w14:textId="45BA763E" w:rsidR="00315C07" w:rsidRPr="00DC6C86" w:rsidDel="002A2A23" w:rsidRDefault="00315C07" w:rsidP="007D2726">
            <w:pPr>
              <w:spacing w:line="230" w:lineRule="auto"/>
              <w:jc w:val="center"/>
              <w:rPr>
                <w:del w:id="20" w:author="Nartlada Chantharojwong" w:date="2025-05-29T20:07:00Z" w16du:dateUtc="2025-05-29T13:07:00Z"/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21" w:author="Nartlada Chantharojwong" w:date="2025-05-29T20:52:00Z" w16du:dateUtc="2025-05-29T13:52:00Z">
                  <w:rPr>
                    <w:del w:id="22" w:author="Nartlada Chantharojwong" w:date="2025-05-29T20:07:00Z" w16du:dateUtc="2025-05-29T13:07:00Z"/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</w:pPr>
            <w:del w:id="23" w:author="Nartlada Chantharojwong" w:date="2025-05-29T20:07:00Z" w16du:dateUtc="2025-05-29T13:07:00Z">
              <w:r w:rsidRPr="00DC6C86" w:rsidDel="002A2A23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24" w:author="Nartlada Chantharojwong" w:date="2025-05-29T20:52:00Z" w16du:dateUtc="2025-05-29T13:52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.47</w:delText>
              </w:r>
            </w:del>
          </w:p>
          <w:p w14:paraId="6448B647" w14:textId="79F36A15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 w:hint="cs"/>
                <w:color w:val="000000" w:themeColor="text1"/>
                <w:sz w:val="26"/>
                <w:szCs w:val="26"/>
                <w:cs/>
              </w:rPr>
            </w:pPr>
            <w:r w:rsidRPr="00DC6C86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25" w:author="Nartlada Chantharojwong" w:date="2025-05-29T20:52:00Z" w16du:dateUtc="2025-05-29T13:52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  <w:t>.</w:t>
            </w:r>
            <w:commentRangeStart w:id="26"/>
            <w:del w:id="27" w:author="Nartlada Chantharojwong" w:date="2025-05-29T20:07:00Z" w16du:dateUtc="2025-05-29T13:07:00Z">
              <w:r w:rsidRPr="00DC6C86" w:rsidDel="004C6134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28" w:author="Nartlada Chantharojwong" w:date="2025-05-29T20:52:00Z" w16du:dateUtc="2025-05-29T13:52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86</w:delText>
              </w:r>
            </w:del>
            <w:ins w:id="29" w:author="Nartlada Chantharojwong" w:date="2025-05-29T20:07:00Z" w16du:dateUtc="2025-05-29T13:07:00Z">
              <w:r w:rsidR="004C6134" w:rsidRPr="00DC6C86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30" w:author="Nartlada Chantharojwong" w:date="2025-05-29T20:52:00Z" w16du:dateUtc="2025-05-29T13:52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t>64</w:t>
              </w:r>
            </w:ins>
            <w:commentRangeEnd w:id="26"/>
            <w:ins w:id="31" w:author="Nartlada Chantharojwong" w:date="2025-05-29T21:47:00Z" w16du:dateUtc="2025-05-29T14:47:00Z">
              <w:r w:rsidR="000D6B57">
                <w:rPr>
                  <w:rStyle w:val="CommentReference"/>
                </w:rPr>
                <w:commentReference w:id="26"/>
              </w:r>
            </w:ins>
          </w:p>
        </w:tc>
      </w:tr>
      <w:tr w:rsidR="00315C07" w:rsidRPr="000E58FE" w14:paraId="089153B9" w14:textId="41904CCC" w:rsidTr="00315C07">
        <w:tc>
          <w:tcPr>
            <w:tcW w:w="603" w:type="dxa"/>
          </w:tcPr>
          <w:p w14:paraId="2699118A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4318" w:type="dxa"/>
          </w:tcPr>
          <w:p w14:paraId="5942AA7B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นโยบายด้านการดูแลสุขภาพ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Healthcare Policies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6D93183B" w14:textId="736CDD8C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5.1-5.19</w:t>
            </w:r>
            <w:del w:id="32" w:author="Nartlada Chantharojwong" w:date="2025-05-29T20:08:00Z" w16du:dateUtc="2025-05-29T13:08:00Z">
              <w:r w:rsidRPr="000E58FE" w:rsidDel="0053695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,5.23</w:delText>
              </w:r>
            </w:del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= coercive policies</w:t>
            </w:r>
          </w:p>
          <w:p w14:paraId="3F1590AF" w14:textId="579F76CF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5.20-5.</w:t>
            </w:r>
            <w:del w:id="33" w:author="Nartlada Chantharojwong" w:date="2025-05-29T20:08:00Z" w16du:dateUtc="2025-05-29T13:08:00Z">
              <w:r w:rsidRPr="000E58FE" w:rsidDel="004C6134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 xml:space="preserve">22 </w:delText>
              </w:r>
            </w:del>
            <w:ins w:id="34" w:author="Nartlada Chantharojwong" w:date="2025-05-29T20:08:00Z" w16du:dateUtc="2025-05-29T13:08:00Z">
              <w:r w:rsidR="004C6134" w:rsidRPr="000E58FE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2</w:t>
              </w:r>
              <w:r w:rsidR="004C6134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3</w:t>
              </w:r>
              <w:r w:rsidR="004C6134" w:rsidRPr="000E58FE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 xml:space="preserve"> </w:t>
              </w:r>
            </w:ins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= blame</w:t>
            </w:r>
          </w:p>
        </w:tc>
        <w:tc>
          <w:tcPr>
            <w:tcW w:w="1476" w:type="dxa"/>
          </w:tcPr>
          <w:p w14:paraId="395C7027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23</w:t>
            </w:r>
          </w:p>
          <w:p w14:paraId="2A475532" w14:textId="6A85B4C8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1-19</w:t>
            </w:r>
            <w:del w:id="35" w:author="Nartlada Chantharojwong" w:date="2025-05-29T20:08:00Z" w16du:dateUtc="2025-05-29T13:08:00Z">
              <w:r w:rsidRPr="000E58FE" w:rsidDel="0053695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,23</w:delText>
              </w:r>
            </w:del>
          </w:p>
          <w:p w14:paraId="0D9C2E84" w14:textId="69FCD895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20-</w:t>
            </w:r>
            <w:del w:id="36" w:author="Nartlada Chantharojwong" w:date="2025-05-29T20:08:00Z" w16du:dateUtc="2025-05-29T13:08:00Z">
              <w:r w:rsidRPr="000E58FE" w:rsidDel="0053695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22</w:delText>
              </w:r>
            </w:del>
            <w:ins w:id="37" w:author="Nartlada Chantharojwong" w:date="2025-05-29T20:08:00Z" w16du:dateUtc="2025-05-29T13:08:00Z">
              <w:r w:rsidR="00536957" w:rsidRPr="000E58FE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2</w:t>
              </w:r>
              <w:r w:rsidR="0053695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3</w:t>
              </w:r>
            </w:ins>
          </w:p>
        </w:tc>
        <w:tc>
          <w:tcPr>
            <w:tcW w:w="1477" w:type="dxa"/>
          </w:tcPr>
          <w:p w14:paraId="3BB13F24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19D022F8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477" w:type="dxa"/>
          </w:tcPr>
          <w:p w14:paraId="60DA443B" w14:textId="3C32C996" w:rsidR="00315C07" w:rsidRPr="00DC6C86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38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</w:pPr>
            <w:r w:rsidRPr="00DC6C86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39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  <w:t>.</w:t>
            </w:r>
            <w:del w:id="40" w:author="Nartlada Chantharojwong" w:date="2025-05-29T20:08:00Z" w16du:dateUtc="2025-05-29T13:08:00Z">
              <w:r w:rsidRPr="00DC6C86" w:rsidDel="00536957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41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53</w:delText>
              </w:r>
            </w:del>
            <w:ins w:id="42" w:author="Nartlada Chantharojwong" w:date="2025-05-29T20:08:00Z" w16du:dateUtc="2025-05-29T13:08:00Z">
              <w:r w:rsidR="00536957" w:rsidRPr="00DC6C86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43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t>63</w:t>
              </w:r>
            </w:ins>
          </w:p>
          <w:p w14:paraId="307877DB" w14:textId="293DA1E2" w:rsidR="00315C07" w:rsidRPr="00DC6C86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cs/>
                <w:rPrChange w:id="44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  <w:cs/>
                  </w:rPr>
                </w:rPrChange>
              </w:rPr>
            </w:pPr>
            <w:r w:rsidRPr="00DC6C86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45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  <w:t>.</w:t>
            </w:r>
            <w:del w:id="46" w:author="Nartlada Chantharojwong" w:date="2025-05-29T20:08:00Z" w16du:dateUtc="2025-05-29T13:08:00Z">
              <w:r w:rsidRPr="00DC6C86" w:rsidDel="00536957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47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44</w:delText>
              </w:r>
            </w:del>
            <w:ins w:id="48" w:author="Nartlada Chantharojwong" w:date="2025-05-29T20:08:00Z" w16du:dateUtc="2025-05-29T13:08:00Z">
              <w:r w:rsidR="00536957" w:rsidRPr="00DC6C86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49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t>56</w:t>
              </w:r>
            </w:ins>
          </w:p>
          <w:p w14:paraId="189AE008" w14:textId="40FCA5A3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DC6C86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50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  <w:t>.</w:t>
            </w:r>
            <w:del w:id="51" w:author="Nartlada Chantharojwong" w:date="2025-05-29T20:08:00Z" w16du:dateUtc="2025-05-29T13:08:00Z">
              <w:r w:rsidRPr="00DC6C86" w:rsidDel="00996034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52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63</w:delText>
              </w:r>
            </w:del>
            <w:ins w:id="53" w:author="Nartlada Chantharojwong" w:date="2025-05-29T20:08:00Z" w16du:dateUtc="2025-05-29T13:08:00Z">
              <w:r w:rsidR="00996034" w:rsidRPr="00DC6C86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54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t>50</w:t>
              </w:r>
            </w:ins>
          </w:p>
        </w:tc>
      </w:tr>
      <w:tr w:rsidR="00315C07" w:rsidRPr="000E58FE" w14:paraId="38B62ECF" w14:textId="24548F07" w:rsidTr="00315C07">
        <w:tc>
          <w:tcPr>
            <w:tcW w:w="603" w:type="dxa"/>
          </w:tcPr>
          <w:p w14:paraId="4A459841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4318" w:type="dxa"/>
          </w:tcPr>
          <w:p w14:paraId="65D5EF9B" w14:textId="76FE2AB1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การดูแลประชากรกลุ่มต่างๆ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Caring for different populations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)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เพื่อวัด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pre-existing prejudices toward marginalized people</w:t>
            </w:r>
          </w:p>
        </w:tc>
        <w:tc>
          <w:tcPr>
            <w:tcW w:w="1476" w:type="dxa"/>
          </w:tcPr>
          <w:p w14:paraId="5B55F289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1477" w:type="dxa"/>
          </w:tcPr>
          <w:p w14:paraId="0B465AD3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2516F718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477" w:type="dxa"/>
          </w:tcPr>
          <w:p w14:paraId="7D120E29" w14:textId="2AC28FE7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62265A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</w:t>
            </w:r>
            <w:del w:id="55" w:author="Nartlada Chantharojwong" w:date="2025-05-29T20:09:00Z" w16du:dateUtc="2025-05-29T13:09:00Z">
              <w:r w:rsidRPr="0062265A" w:rsidDel="00996034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88</w:delText>
              </w:r>
            </w:del>
            <w:ins w:id="56" w:author="Nartlada Chantharojwong" w:date="2025-05-29T20:09:00Z" w16du:dateUtc="2025-05-29T13:09:00Z">
              <w:r w:rsidR="00996034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90</w:t>
              </w:r>
            </w:ins>
          </w:p>
        </w:tc>
      </w:tr>
      <w:tr w:rsidR="00315C07" w:rsidRPr="000E58FE" w14:paraId="5B3179A9" w14:textId="1F2D30DC" w:rsidTr="00315C07">
        <w:tc>
          <w:tcPr>
            <w:tcW w:w="603" w:type="dxa"/>
          </w:tcPr>
          <w:p w14:paraId="402E950A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4318" w:type="dxa"/>
          </w:tcPr>
          <w:p w14:paraId="5618724E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ความรู้การแพร่เชื้อเอชไอวี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HIV Transmission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02E5F3BB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476" w:type="dxa"/>
          </w:tcPr>
          <w:p w14:paraId="4AC3F4CC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1477" w:type="dxa"/>
          </w:tcPr>
          <w:p w14:paraId="5A9301DD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54BB5E44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477" w:type="dxa"/>
          </w:tcPr>
          <w:p w14:paraId="331C2E85" w14:textId="1A6764B3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423720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57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  <w:t>.</w:t>
            </w:r>
            <w:del w:id="58" w:author="Nartlada Chantharojwong" w:date="2025-05-29T20:09:00Z" w16du:dateUtc="2025-05-29T13:09:00Z">
              <w:r w:rsidRPr="00423720" w:rsidDel="00F83F87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59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40</w:delText>
              </w:r>
            </w:del>
            <w:ins w:id="60" w:author="Nartlada Chantharojwong" w:date="2025-05-29T20:09:00Z" w16du:dateUtc="2025-05-29T13:09:00Z">
              <w:r w:rsidR="00F83F87" w:rsidRPr="00423720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61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t>41</w:t>
              </w:r>
            </w:ins>
          </w:p>
        </w:tc>
      </w:tr>
      <w:tr w:rsidR="00315C07" w:rsidRPr="000E58FE" w14:paraId="4AE2F7BC" w14:textId="6CBD1EA9" w:rsidTr="00315C07">
        <w:tc>
          <w:tcPr>
            <w:tcW w:w="603" w:type="dxa"/>
          </w:tcPr>
          <w:p w14:paraId="14151DF7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4318" w:type="dxa"/>
          </w:tcPr>
          <w:p w14:paraId="092B50D8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ความรู้ในการป้องกันการแพร่กระจายเชื้อแบบมาตรฐาน</w:t>
            </w:r>
          </w:p>
          <w:p w14:paraId="5DC92637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(Standard Precautions Knowledge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08CBEB38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1-11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 xml:space="preserve"> </w:t>
            </w: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ความรู้ในการป้องกันมาตรฐาน</w:t>
            </w:r>
          </w:p>
          <w:p w14:paraId="120B71A7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ข้อ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12-16 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การให้ความสำคัญ</w:t>
            </w:r>
          </w:p>
        </w:tc>
        <w:tc>
          <w:tcPr>
            <w:tcW w:w="1476" w:type="dxa"/>
          </w:tcPr>
          <w:p w14:paraId="5C13D0E2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62265A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1-16</w:t>
            </w:r>
          </w:p>
          <w:p w14:paraId="7F41574C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08BEFFB7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1-11</w:t>
            </w:r>
          </w:p>
          <w:p w14:paraId="2264C1C2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12-16</w:t>
            </w:r>
          </w:p>
        </w:tc>
        <w:tc>
          <w:tcPr>
            <w:tcW w:w="1477" w:type="dxa"/>
          </w:tcPr>
          <w:p w14:paraId="0E6A04C0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ผลลัพธ์</w:t>
            </w:r>
          </w:p>
          <w:p w14:paraId="1444E1FD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cs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(Outcome)</w:t>
            </w:r>
          </w:p>
        </w:tc>
        <w:tc>
          <w:tcPr>
            <w:tcW w:w="1477" w:type="dxa"/>
          </w:tcPr>
          <w:p w14:paraId="319E6F24" w14:textId="2880A6DC" w:rsidR="00315C07" w:rsidDel="00180758" w:rsidRDefault="00315C07" w:rsidP="007D2726">
            <w:pPr>
              <w:spacing w:line="230" w:lineRule="auto"/>
              <w:jc w:val="center"/>
              <w:rPr>
                <w:del w:id="62" w:author="Nartlada Chantharojwong" w:date="2025-05-29T20:09:00Z" w16du:dateUtc="2025-05-29T13:09:00Z"/>
                <w:rFonts w:asciiTheme="minorBidi" w:hAnsiTheme="minorBidi"/>
                <w:color w:val="000000" w:themeColor="text1"/>
                <w:sz w:val="26"/>
                <w:szCs w:val="26"/>
              </w:rPr>
            </w:pPr>
            <w:del w:id="63" w:author="Nartlada Chantharojwong" w:date="2025-05-29T20:09:00Z" w16du:dateUtc="2025-05-29T13:09:00Z">
              <w:r w:rsidRPr="0062265A" w:rsidDel="00F83F8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.50</w:delText>
              </w:r>
            </w:del>
          </w:p>
          <w:p w14:paraId="2DF72D12" w14:textId="77777777" w:rsidR="00180758" w:rsidRPr="0062265A" w:rsidRDefault="00180758" w:rsidP="007D2726">
            <w:pPr>
              <w:spacing w:line="230" w:lineRule="auto"/>
              <w:jc w:val="center"/>
              <w:rPr>
                <w:ins w:id="64" w:author="Nartlada Chantharojwong" w:date="2025-05-29T20:12:00Z" w16du:dateUtc="2025-05-29T13:12:00Z"/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261A95D1" w14:textId="77777777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  <w:p w14:paraId="64F22F51" w14:textId="463E777A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62265A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</w:t>
            </w:r>
            <w:del w:id="65" w:author="Nartlada Chantharojwong" w:date="2025-05-29T20:09:00Z" w16du:dateUtc="2025-05-29T13:09:00Z">
              <w:r w:rsidRPr="0062265A" w:rsidDel="00F83F8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30</w:delText>
              </w:r>
            </w:del>
            <w:ins w:id="66" w:author="Nartlada Chantharojwong" w:date="2025-05-29T20:09:00Z" w16du:dateUtc="2025-05-29T13:09:00Z">
              <w:r w:rsidR="00F83F8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13</w:t>
              </w:r>
            </w:ins>
          </w:p>
          <w:p w14:paraId="3A0E1FB3" w14:textId="51AA3C0F" w:rsidR="00315C07" w:rsidRPr="0062265A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62265A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</w:t>
            </w:r>
            <w:del w:id="67" w:author="Nartlada Chantharojwong" w:date="2025-05-29T20:09:00Z" w16du:dateUtc="2025-05-29T13:09:00Z">
              <w:r w:rsidRPr="0062265A" w:rsidDel="00F83F8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75</w:delText>
              </w:r>
            </w:del>
            <w:ins w:id="68" w:author="Nartlada Chantharojwong" w:date="2025-05-29T20:09:00Z" w16du:dateUtc="2025-05-29T13:09:00Z">
              <w:r w:rsidR="00F83F87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76</w:t>
              </w:r>
            </w:ins>
          </w:p>
        </w:tc>
      </w:tr>
      <w:tr w:rsidR="00315C07" w:rsidRPr="000E58FE" w14:paraId="3E167667" w14:textId="0583C844" w:rsidTr="00315C07">
        <w:tc>
          <w:tcPr>
            <w:tcW w:w="603" w:type="dxa"/>
          </w:tcPr>
          <w:p w14:paraId="0046BBBF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4318" w:type="dxa"/>
          </w:tcPr>
          <w:p w14:paraId="349D36B3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มาตรการป้องกัน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(Protective measures)</w:t>
            </w:r>
          </w:p>
          <w:p w14:paraId="0E48403B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476" w:type="dxa"/>
          </w:tcPr>
          <w:p w14:paraId="04D4D913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477" w:type="dxa"/>
          </w:tcPr>
          <w:p w14:paraId="749865DF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15891027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477" w:type="dxa"/>
          </w:tcPr>
          <w:p w14:paraId="463D70A0" w14:textId="77592DED" w:rsidR="00315C07" w:rsidRPr="00423720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cs/>
                <w:rPrChange w:id="69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  <w:cs/>
                  </w:rPr>
                </w:rPrChange>
              </w:rPr>
            </w:pPr>
            <w:r w:rsidRPr="00423720">
              <w:rPr>
                <w:rFonts w:asciiTheme="minorBidi" w:hAnsiTheme="minorBidi"/>
                <w:color w:val="000000" w:themeColor="text1"/>
                <w:sz w:val="26"/>
                <w:szCs w:val="26"/>
                <w:highlight w:val="yellow"/>
                <w:rPrChange w:id="70" w:author="Nartlada Chantharojwong" w:date="2025-05-29T20:51:00Z" w16du:dateUtc="2025-05-29T13:51:00Z">
                  <w:rPr>
                    <w:rFonts w:asciiTheme="minorBidi" w:hAnsiTheme="minorBidi"/>
                    <w:color w:val="000000" w:themeColor="text1"/>
                    <w:sz w:val="26"/>
                    <w:szCs w:val="26"/>
                  </w:rPr>
                </w:rPrChange>
              </w:rPr>
              <w:t>.</w:t>
            </w:r>
            <w:del w:id="71" w:author="Nartlada Chantharojwong" w:date="2025-05-29T20:09:00Z" w16du:dateUtc="2025-05-29T13:09:00Z">
              <w:r w:rsidRPr="00423720" w:rsidDel="00AF6351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72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delText>76</w:delText>
              </w:r>
            </w:del>
            <w:ins w:id="73" w:author="Nartlada Chantharojwong" w:date="2025-05-29T20:09:00Z" w16du:dateUtc="2025-05-29T13:09:00Z">
              <w:r w:rsidR="00AF6351" w:rsidRPr="00423720">
                <w:rPr>
                  <w:rFonts w:asciiTheme="minorBidi" w:hAnsiTheme="minorBidi"/>
                  <w:color w:val="000000" w:themeColor="text1"/>
                  <w:sz w:val="26"/>
                  <w:szCs w:val="26"/>
                  <w:highlight w:val="yellow"/>
                  <w:rPrChange w:id="74" w:author="Nartlada Chantharojwong" w:date="2025-05-29T20:51:00Z" w16du:dateUtc="2025-05-29T13:51:00Z">
                    <w:rPr>
                      <w:rFonts w:asciiTheme="minorBidi" w:hAnsiTheme="minorBidi"/>
                      <w:color w:val="000000" w:themeColor="text1"/>
                      <w:sz w:val="26"/>
                      <w:szCs w:val="26"/>
                    </w:rPr>
                  </w:rPrChange>
                </w:rPr>
                <w:t>86</w:t>
              </w:r>
            </w:ins>
          </w:p>
        </w:tc>
      </w:tr>
      <w:tr w:rsidR="00315C07" w:rsidRPr="000E58FE" w14:paraId="09BCB15C" w14:textId="31D21610" w:rsidTr="00315C07">
        <w:tc>
          <w:tcPr>
            <w:tcW w:w="603" w:type="dxa"/>
          </w:tcPr>
          <w:p w14:paraId="7EC923CF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4318" w:type="dxa"/>
          </w:tcPr>
          <w:p w14:paraId="056FA69A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sz w:val="26"/>
                <w:szCs w:val="26"/>
                <w:cs/>
              </w:rPr>
              <w:t>ความมั่นใจในการปฏิบัติ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 xml:space="preserve"> (</w:t>
            </w:r>
            <w:r w:rsidRPr="000E58FE">
              <w:rPr>
                <w:rFonts w:asciiTheme="minorBidi" w:hAnsiTheme="minorBidi"/>
                <w:sz w:val="26"/>
                <w:szCs w:val="26"/>
                <w:lang w:eastAsia="x-none"/>
              </w:rPr>
              <w:t>Confidence</w:t>
            </w: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)</w:t>
            </w:r>
          </w:p>
          <w:p w14:paraId="275712BA" w14:textId="77777777" w:rsidR="00315C07" w:rsidRPr="000E58FE" w:rsidRDefault="00315C07" w:rsidP="007D2726">
            <w:pPr>
              <w:spacing w:line="230" w:lineRule="auto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1476" w:type="dxa"/>
          </w:tcPr>
          <w:p w14:paraId="52762690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477" w:type="dxa"/>
          </w:tcPr>
          <w:p w14:paraId="19B2369C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  <w:cs/>
              </w:rPr>
              <w:t>บรรยาย</w:t>
            </w:r>
          </w:p>
          <w:p w14:paraId="64E5BF68" w14:textId="7777777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(Describe)</w:t>
            </w:r>
          </w:p>
        </w:tc>
        <w:tc>
          <w:tcPr>
            <w:tcW w:w="1477" w:type="dxa"/>
          </w:tcPr>
          <w:p w14:paraId="5CECF696" w14:textId="46D2EA47" w:rsidR="00315C07" w:rsidRPr="000E58FE" w:rsidRDefault="00315C07" w:rsidP="007D2726">
            <w:pPr>
              <w:spacing w:line="230" w:lineRule="auto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  <w:r w:rsidRPr="000E58FE">
              <w:rPr>
                <w:rFonts w:asciiTheme="minorBidi" w:hAnsiTheme="minorBidi"/>
                <w:color w:val="000000" w:themeColor="text1"/>
                <w:sz w:val="26"/>
                <w:szCs w:val="26"/>
              </w:rPr>
              <w:t>.</w:t>
            </w:r>
            <w:del w:id="75" w:author="Nartlada Chantharojwong" w:date="2025-05-29T20:10:00Z" w16du:dateUtc="2025-05-29T13:10:00Z">
              <w:r w:rsidRPr="000E58FE" w:rsidDel="00AF6351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delText>95</w:delText>
              </w:r>
            </w:del>
            <w:ins w:id="76" w:author="Nartlada Chantharojwong" w:date="2025-05-29T20:10:00Z" w16du:dateUtc="2025-05-29T13:10:00Z">
              <w:r w:rsidR="00AF6351">
                <w:rPr>
                  <w:rFonts w:asciiTheme="minorBidi" w:hAnsiTheme="minorBidi"/>
                  <w:color w:val="000000" w:themeColor="text1"/>
                  <w:sz w:val="26"/>
                  <w:szCs w:val="26"/>
                </w:rPr>
                <w:t>85</w:t>
              </w:r>
            </w:ins>
          </w:p>
        </w:tc>
      </w:tr>
    </w:tbl>
    <w:p w14:paraId="26ECDA3C" w14:textId="77777777" w:rsidR="00301F34" w:rsidRPr="000E58FE" w:rsidRDefault="00301F34" w:rsidP="00301F34">
      <w:pPr>
        <w:spacing w:after="0" w:line="230" w:lineRule="auto"/>
        <w:rPr>
          <w:rFonts w:asciiTheme="minorBidi" w:hAnsiTheme="minorBidi"/>
          <w:color w:val="000000" w:themeColor="text1"/>
          <w:sz w:val="24"/>
          <w:szCs w:val="32"/>
        </w:rPr>
      </w:pPr>
    </w:p>
    <w:p w14:paraId="677CF208" w14:textId="77777777" w:rsidR="00301F34" w:rsidRPr="000E58FE" w:rsidRDefault="00301F34" w:rsidP="00301F34">
      <w:pPr>
        <w:spacing w:after="0" w:line="240" w:lineRule="auto"/>
        <w:ind w:left="142" w:firstLine="567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การแปลผลค่าความเที่ยงภายใน/ความสอดคล้องภายใน ซึ่งได้จากการทดสอบ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(ในกลุ่มตัวอย่างนักศึกษา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20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คน) อธิบายได้ดังนี้</w:t>
      </w:r>
    </w:p>
    <w:p w14:paraId="3F5E0CA0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3, 6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10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 มากกว่าหรือเท่ากับ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.80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ถือว่าระดับดีมาก</w:t>
      </w:r>
    </w:p>
    <w:p w14:paraId="1617294C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4, 8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9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 มากกว่าหรือเท่ากับ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.70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ถือว่าระดับดี</w:t>
      </w:r>
    </w:p>
    <w:p w14:paraId="119813EA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ได้ค่าความเที่ยงภายในเท่ากับ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.53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ซึ่งถือว่าอยู่ในระดับปานกลาง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เนื่องจากเครื่องมือส่วนที่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ใช้วัดความเห็นซึ่งแบ่งเป็น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ด้าน ด้านแรก ข้อ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5.1-5.19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5.23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ใช้วัดความเห็นเกี่ยวกับ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lastRenderedPageBreak/>
        <w:t xml:space="preserve">coercive policies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(ได้ค่าความเที่ยงภายในเท่ากับ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.44)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และข้อ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5.20 – 5.22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ใช้วัดความเห็นเกี่ยวกับการ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blame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(ได้ค่าความเที่ยงภายในเท่ากับ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.63)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</w:t>
      </w:r>
    </w:p>
    <w:p w14:paraId="1240C08B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  <w:cs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ได้ค่าความเที่ยงภายในเท่ากับ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.37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ซึ่งถือว่าอยู่ในระดับค่อนข้างต่ำ เนื่องจาก</w:t>
      </w:r>
    </w:p>
    <w:p w14:paraId="59274160" w14:textId="77777777" w:rsidR="00301F34" w:rsidRPr="000E58FE" w:rsidRDefault="00301F34" w:rsidP="00301F34">
      <w:pPr>
        <w:spacing w:after="0" w:line="240" w:lineRule="auto"/>
        <w:rPr>
          <w:rFonts w:asciiTheme="minorBidi" w:hAnsiTheme="minorBidi"/>
          <w:color w:val="000000" w:themeColor="text1"/>
          <w:sz w:val="32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มีคำถามในส่วนนี้ทั้งหมด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9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 ในจำนวนนี้มีอยู่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6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ข้อที่กลุ่ม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ตอบได้ถูกต้องเหมือนกันทั้งหมด ทำให้ค่าความเบี่ยงเบนมาตรฐานของทั้ง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6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ข้อนี้ เท่ากับศูนย์ จึงทำให้เครื่องมือส่วนที่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7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มีค่าความเที่ยงภายในเท่ากับ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.37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ซึ่งค่อนข้างต่ำ </w:t>
      </w:r>
    </w:p>
    <w:p w14:paraId="5203F882" w14:textId="77777777" w:rsidR="00301F34" w:rsidRPr="000E58FE" w:rsidRDefault="00301F34" w:rsidP="00301F34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color w:val="000000" w:themeColor="text1"/>
          <w:sz w:val="24"/>
          <w:szCs w:val="32"/>
        </w:rPr>
      </w:pP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8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ใช้วัดความรู้เกี่ยวกับการป้องกันการกระจายเชื้อแบบมาตรฐาน </w:t>
      </w:r>
      <w:r w:rsidRPr="000E58FE">
        <w:rPr>
          <w:rFonts w:asciiTheme="minorBidi" w:hAnsiTheme="minorBidi"/>
          <w:sz w:val="32"/>
          <w:szCs w:val="32"/>
          <w:lang w:eastAsia="x-none"/>
        </w:rPr>
        <w:t>(Standard Precautions Knowledge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>)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 ซึ่งแบ่งเป็น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2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ด้าน ด้านแรกมีคำถามข้อ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8.1-8.11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ใช้วัดความรู้การป้องกันการกระจายเชื้อแบบมาตรฐาน ข้อคำถามที่ใช้วัดความรู้ฯ ได้ค่าค่าความเที่ยงภายในเท่ากับ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.27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ซึ่งต่ำมาก เนื่องจากมีอยู่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4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 xml:space="preserve">ข้อที่กลุ่ม 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ตอบได้ถูกต้องเหมือนกันทั้งหมด ทำให้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ค่าความเบี่ยงเบนมาตรฐานของทั้ง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4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ข้อนี้ เท่ากับศูนย์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ส่วนข้อ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8.12 – 8.16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ใช้วัดความสำคัญของ</w:t>
      </w:r>
      <w:r w:rsidRPr="000E58FE">
        <w:rPr>
          <w:rFonts w:asciiTheme="minorBidi" w:hAnsiTheme="minorBidi"/>
          <w:color w:val="000000" w:themeColor="text1"/>
          <w:sz w:val="32"/>
          <w:szCs w:val="32"/>
          <w:cs/>
        </w:rPr>
        <w:t>การปฏิบัติเพื่อป้องกันการกระจายเชื้อ</w:t>
      </w:r>
      <w:r w:rsidRPr="000E58FE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ได้ค่าค่าความเที่ยงภายใน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.75 </w:t>
      </w:r>
    </w:p>
    <w:p w14:paraId="7D617DFF" w14:textId="77777777" w:rsidR="00301F34" w:rsidRPr="000E58FE" w:rsidRDefault="00301F34" w:rsidP="00301F34">
      <w:pPr>
        <w:spacing w:before="240" w:after="0" w:line="240" w:lineRule="auto"/>
        <w:ind w:left="142" w:firstLine="567"/>
        <w:rPr>
          <w:rFonts w:asciiTheme="minorBidi" w:hAnsiTheme="minorBidi"/>
          <w:color w:val="000000" w:themeColor="text1"/>
          <w:sz w:val="24"/>
          <w:szCs w:val="32"/>
          <w:cs/>
        </w:rPr>
      </w:pP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แม้ว่าผลการ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Try out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เครื่องมือส่วนที่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7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 xml:space="preserve">และส่วนที่ 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8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จะคำนวณได้ค่าความเที่ยงภายในที่ค่อนข้างต่ำ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แต่คาดการณ์ว่า เมื่อมีการนำเครื่องมือนี้ไปใช้จริงกับอาสมัครจำนวนมากขึ้น ก็จะได้คำตอบที่มีความหลากหลายมากขึ้น เมื่อความเบี่ยงเบนมาตรฐานไม่เท่ากับศูนย์ ค่าความเที่ยงภายในก็จะสูงขึ้น</w:t>
      </w:r>
      <w:r w:rsidRPr="000E58FE">
        <w:rPr>
          <w:rFonts w:asciiTheme="minorBidi" w:hAnsiTheme="minorBidi"/>
          <w:color w:val="000000" w:themeColor="text1"/>
          <w:sz w:val="24"/>
          <w:szCs w:val="32"/>
        </w:rPr>
        <w:t xml:space="preserve"> </w:t>
      </w:r>
      <w:r w:rsidRPr="000E58FE">
        <w:rPr>
          <w:rFonts w:asciiTheme="minorBidi" w:hAnsiTheme="minorBidi"/>
          <w:color w:val="000000" w:themeColor="text1"/>
          <w:sz w:val="24"/>
          <w:szCs w:val="32"/>
          <w:cs/>
        </w:rPr>
        <w:t>การคงไว้ซึ่งข้อคำถามเหล่านี้ จะมีประโยชน์ในการใช้เปรียบเทียบผลการศึกษากับผลการศึกษาในประเทศอินเดีย และประเทศอื่นๆที่ใช้เครื่องมือประเมินชุดเดียวกัน</w:t>
      </w:r>
    </w:p>
    <w:p w14:paraId="202B999F" w14:textId="77777777" w:rsidR="00DF14C0" w:rsidRPr="000E58FE" w:rsidRDefault="00DF14C0">
      <w:pPr>
        <w:rPr>
          <w:rFonts w:asciiTheme="minorBidi" w:hAnsiTheme="minorBidi"/>
        </w:rPr>
      </w:pPr>
    </w:p>
    <w:sectPr w:rsidR="00DF14C0" w:rsidRPr="000E58FE" w:rsidSect="000E58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6" w:author="Nartlada Chantharojwong" w:date="2025-05-29T21:47:00Z" w:initials="NC">
    <w:p w14:paraId="7FE33F01" w14:textId="77777777" w:rsidR="00723F45" w:rsidRDefault="000D6B57" w:rsidP="00723F45">
      <w:r>
        <w:rPr>
          <w:rStyle w:val="CommentReference"/>
        </w:rPr>
        <w:annotationRef/>
      </w:r>
      <w:r w:rsidR="00723F45">
        <w:rPr>
          <w:sz w:val="20"/>
          <w:szCs w:val="25"/>
        </w:rPr>
        <w:t xml:space="preserve">4.2 </w:t>
      </w:r>
      <w:r w:rsidR="00723F45">
        <w:rPr>
          <w:sz w:val="20"/>
          <w:szCs w:val="25"/>
          <w:cs/>
        </w:rPr>
        <w:t xml:space="preserve">เป็นตัวปัญหา ถ้าเอาออกจะได้ </w:t>
      </w:r>
      <w:r w:rsidR="00723F45">
        <w:rPr>
          <w:sz w:val="20"/>
          <w:szCs w:val="25"/>
        </w:rPr>
        <w:t>.80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FE33F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5F940DD" w16cex:dateUtc="2025-05-29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FE33F01" w16cid:durableId="35F940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364AA"/>
    <w:multiLevelType w:val="hybridMultilevel"/>
    <w:tmpl w:val="EEF0F6DC"/>
    <w:lvl w:ilvl="0" w:tplc="38C2FA46">
      <w:start w:val="3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715089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rtlada Chantharojwong">
    <w15:presenceInfo w15:providerId="Windows Live" w15:userId="6b2f6ec49c9de3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C0"/>
    <w:rsid w:val="000D6B57"/>
    <w:rsid w:val="000E58FE"/>
    <w:rsid w:val="00105AA6"/>
    <w:rsid w:val="00167676"/>
    <w:rsid w:val="00180758"/>
    <w:rsid w:val="001D3B55"/>
    <w:rsid w:val="00246B08"/>
    <w:rsid w:val="002609B4"/>
    <w:rsid w:val="002A2A23"/>
    <w:rsid w:val="002D3E2B"/>
    <w:rsid w:val="002E721C"/>
    <w:rsid w:val="00301F34"/>
    <w:rsid w:val="00315C07"/>
    <w:rsid w:val="00391FC3"/>
    <w:rsid w:val="003D7FBC"/>
    <w:rsid w:val="00423720"/>
    <w:rsid w:val="004965E3"/>
    <w:rsid w:val="004B1C2F"/>
    <w:rsid w:val="004B6D87"/>
    <w:rsid w:val="004C6134"/>
    <w:rsid w:val="004D109D"/>
    <w:rsid w:val="004F289E"/>
    <w:rsid w:val="00536957"/>
    <w:rsid w:val="005D6F07"/>
    <w:rsid w:val="0062265A"/>
    <w:rsid w:val="00723F45"/>
    <w:rsid w:val="007D2726"/>
    <w:rsid w:val="008A7ED5"/>
    <w:rsid w:val="00996034"/>
    <w:rsid w:val="00A60150"/>
    <w:rsid w:val="00A77D61"/>
    <w:rsid w:val="00A83CBC"/>
    <w:rsid w:val="00A86AF6"/>
    <w:rsid w:val="00A86C9F"/>
    <w:rsid w:val="00AB3B63"/>
    <w:rsid w:val="00AE0777"/>
    <w:rsid w:val="00AF6351"/>
    <w:rsid w:val="00B21862"/>
    <w:rsid w:val="00B701C0"/>
    <w:rsid w:val="00BA011B"/>
    <w:rsid w:val="00BE5FF1"/>
    <w:rsid w:val="00BF507F"/>
    <w:rsid w:val="00C267C9"/>
    <w:rsid w:val="00DB1195"/>
    <w:rsid w:val="00DC6C86"/>
    <w:rsid w:val="00DD601C"/>
    <w:rsid w:val="00DF14C0"/>
    <w:rsid w:val="00E0294E"/>
    <w:rsid w:val="00E32502"/>
    <w:rsid w:val="00E63A33"/>
    <w:rsid w:val="00EA55B2"/>
    <w:rsid w:val="00F27DBD"/>
    <w:rsid w:val="00F8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DE8C"/>
  <w15:chartTrackingRefBased/>
  <w15:docId w15:val="{1C7093C8-1BC2-4DE1-9ED2-F74C00D6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F34"/>
    <w:pPr>
      <w:ind w:left="720"/>
      <w:contextualSpacing/>
    </w:pPr>
  </w:style>
  <w:style w:type="table" w:styleId="TableGrid">
    <w:name w:val="Table Grid"/>
    <w:basedOn w:val="TableNormal"/>
    <w:uiPriority w:val="39"/>
    <w:rsid w:val="0030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601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2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7C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7C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7C9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Wantana Maneesriwongul</dc:creator>
  <cp:keywords/>
  <dc:description/>
  <cp:lastModifiedBy>Nartlada Chantharojwong</cp:lastModifiedBy>
  <cp:revision>40</cp:revision>
  <dcterms:created xsi:type="dcterms:W3CDTF">2025-05-29T12:55:00Z</dcterms:created>
  <dcterms:modified xsi:type="dcterms:W3CDTF">2025-05-29T14:49:00Z</dcterms:modified>
</cp:coreProperties>
</file>